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4FE0" w14:textId="57A4A6E3" w:rsidR="00681B29" w:rsidRDefault="007931BA" w:rsidP="00857B82">
      <w:pPr>
        <w:rPr>
          <w:b/>
          <w:sz w:val="28"/>
        </w:rPr>
      </w:pPr>
      <w:r w:rsidRPr="00442BCD">
        <w:rPr>
          <w:b/>
          <w:sz w:val="28"/>
        </w:rPr>
        <w:t>D</w:t>
      </w:r>
      <w:r w:rsidRPr="00442BCD">
        <w:rPr>
          <w:rFonts w:hint="eastAsia"/>
          <w:b/>
          <w:sz w:val="28"/>
        </w:rPr>
        <w:t>ata</w:t>
      </w:r>
      <w:r w:rsidRPr="00442BCD">
        <w:rPr>
          <w:b/>
          <w:sz w:val="28"/>
        </w:rPr>
        <w:t xml:space="preserve"> description</w:t>
      </w:r>
    </w:p>
    <w:p w14:paraId="6AEAD718" w14:textId="20DCEDF7" w:rsidR="00D90189" w:rsidRPr="00D90189" w:rsidRDefault="00D90189" w:rsidP="00D90189">
      <w:pPr>
        <w:rPr>
          <w:color w:val="FF0000"/>
          <w:sz w:val="22"/>
        </w:rPr>
      </w:pPr>
      <w:r w:rsidRPr="00D90189">
        <w:rPr>
          <w:rFonts w:hint="eastAsia"/>
          <w:color w:val="FF0000"/>
          <w:sz w:val="22"/>
        </w:rPr>
        <w:t>h</w:t>
      </w:r>
      <w:r w:rsidRPr="00D90189">
        <w:rPr>
          <w:color w:val="FF0000"/>
          <w:sz w:val="22"/>
        </w:rPr>
        <w:t>ow the study was designed? what purpose? how? wh</w:t>
      </w:r>
      <w:r w:rsidRPr="00D90189">
        <w:rPr>
          <w:rFonts w:hint="eastAsia"/>
          <w:color w:val="FF0000"/>
          <w:sz w:val="22"/>
        </w:rPr>
        <w:t>y</w:t>
      </w:r>
      <w:r w:rsidRPr="00D90189">
        <w:rPr>
          <w:color w:val="FF0000"/>
          <w:sz w:val="22"/>
        </w:rPr>
        <w:t>? methodology? collection procedure?</w:t>
      </w:r>
      <w:r>
        <w:rPr>
          <w:rFonts w:hint="eastAsia"/>
          <w:color w:val="FF0000"/>
          <w:sz w:val="22"/>
        </w:rPr>
        <w:t xml:space="preserve"> </w:t>
      </w:r>
      <w:r w:rsidRPr="00D90189">
        <w:rPr>
          <w:rFonts w:hint="eastAsia"/>
          <w:color w:val="FF0000"/>
          <w:sz w:val="22"/>
        </w:rPr>
        <w:t>m</w:t>
      </w:r>
      <w:r w:rsidRPr="00D90189">
        <w:rPr>
          <w:color w:val="FF0000"/>
          <w:sz w:val="22"/>
        </w:rPr>
        <w:t>easurements.</w:t>
      </w:r>
    </w:p>
    <w:p w14:paraId="62A342EE" w14:textId="77777777" w:rsidR="00D90189" w:rsidRDefault="00D90189">
      <w:pPr>
        <w:rPr>
          <w:b/>
          <w:sz w:val="28"/>
        </w:rPr>
      </w:pPr>
    </w:p>
    <w:p w14:paraId="66C67B49" w14:textId="77777777" w:rsidR="001D056E" w:rsidRPr="00D90189" w:rsidRDefault="001339E4">
      <w:pPr>
        <w:rPr>
          <w:sz w:val="24"/>
        </w:rPr>
      </w:pPr>
      <w:r>
        <w:rPr>
          <w:rFonts w:hint="eastAsia"/>
          <w:b/>
          <w:sz w:val="28"/>
        </w:rPr>
        <w:t>S</w:t>
      </w:r>
      <w:r>
        <w:rPr>
          <w:b/>
          <w:sz w:val="28"/>
        </w:rPr>
        <w:t xml:space="preserve">tudy background: </w:t>
      </w:r>
      <w:r w:rsidRPr="00D90189">
        <w:rPr>
          <w:sz w:val="24"/>
        </w:rPr>
        <w:t xml:space="preserve">Bacterial infection has long been implicated with </w:t>
      </w:r>
      <w:r w:rsidR="001D056E" w:rsidRPr="00D90189">
        <w:rPr>
          <w:sz w:val="24"/>
        </w:rPr>
        <w:t xml:space="preserve">rheumatoid arthritis (RA), but a systematic analysis of the probiotic and pathogenic microbiome in RA has been lacking. </w:t>
      </w:r>
    </w:p>
    <w:p w14:paraId="4D417169" w14:textId="67373780" w:rsidR="00442BCD" w:rsidRPr="00D90189" w:rsidRDefault="001D056E">
      <w:pPr>
        <w:rPr>
          <w:sz w:val="24"/>
        </w:rPr>
      </w:pPr>
      <w:r w:rsidRPr="00D90189">
        <w:rPr>
          <w:b/>
          <w:sz w:val="28"/>
        </w:rPr>
        <w:t xml:space="preserve">Why conduct this </w:t>
      </w:r>
      <w:del w:id="0" w:author="邹曼利(Manli Zou)" w:date="2018-08-11T10:40:00Z">
        <w:r w:rsidRPr="00D90189" w:rsidDel="00882A41">
          <w:rPr>
            <w:rFonts w:hint="eastAsia"/>
            <w:b/>
            <w:sz w:val="28"/>
          </w:rPr>
          <w:delText>study</w:delText>
        </w:r>
      </w:del>
      <w:ins w:id="1" w:author="邹曼利(Manli Zou)" w:date="2018-08-11T10:40:00Z">
        <w:r w:rsidR="00882A41">
          <w:rPr>
            <w:rFonts w:hint="eastAsia"/>
            <w:b/>
            <w:sz w:val="28"/>
          </w:rPr>
          <w:t>resear</w:t>
        </w:r>
        <w:r w:rsidR="00882A41">
          <w:rPr>
            <w:b/>
            <w:sz w:val="28"/>
          </w:rPr>
          <w:t>ch</w:t>
        </w:r>
      </w:ins>
      <w:r w:rsidRPr="00857B82">
        <w:rPr>
          <w:b/>
          <w:sz w:val="24"/>
        </w:rPr>
        <w:t>:</w:t>
      </w:r>
      <w:r w:rsidRPr="00D90189">
        <w:rPr>
          <w:sz w:val="24"/>
        </w:rPr>
        <w:t xml:space="preserve"> It is not clear whether and how the gut or oral microbial community is compositionally and functionally altered in RA, and whether and how the microbiota at different body sites overlap. </w:t>
      </w:r>
    </w:p>
    <w:p w14:paraId="785B2E7D" w14:textId="1F4EF8F0" w:rsidR="00F7009D" w:rsidRDefault="001D056E">
      <w:pPr>
        <w:rPr>
          <w:ins w:id="2" w:author="邹曼利(Manli Zou)" w:date="2018-08-11T10:43:00Z"/>
          <w:sz w:val="24"/>
        </w:rPr>
      </w:pPr>
      <w:r>
        <w:rPr>
          <w:rFonts w:hint="eastAsia"/>
          <w:b/>
          <w:sz w:val="28"/>
        </w:rPr>
        <w:t>H</w:t>
      </w:r>
      <w:r>
        <w:rPr>
          <w:b/>
          <w:sz w:val="28"/>
        </w:rPr>
        <w:t xml:space="preserve">ow: </w:t>
      </w:r>
      <w:r w:rsidRPr="00D90189">
        <w:rPr>
          <w:sz w:val="24"/>
        </w:rPr>
        <w:t>Here we perform whole genome shotgun sequencing for fecal, dental, and salivary samples from a large cohort of RA patients, analyze metagenomic linkage groups to construct an RA classifier.</w:t>
      </w:r>
    </w:p>
    <w:p w14:paraId="33B0D34C" w14:textId="04CC9D02" w:rsidR="00882A41" w:rsidRPr="00882A41" w:rsidRDefault="00882A41">
      <w:pPr>
        <w:rPr>
          <w:rFonts w:hint="eastAsia"/>
          <w:sz w:val="24"/>
          <w:rPrChange w:id="3" w:author="邹曼利(Manli Zou)" w:date="2018-08-11T10:48:00Z">
            <w:rPr>
              <w:rFonts w:hint="eastAsia"/>
              <w:sz w:val="24"/>
            </w:rPr>
          </w:rPrChange>
        </w:rPr>
      </w:pPr>
      <w:ins w:id="4" w:author="邹曼利(Manli Zou)" w:date="2018-08-11T10:43:00Z">
        <w:r w:rsidRPr="00882A41">
          <w:rPr>
            <w:rFonts w:hint="eastAsia"/>
            <w:b/>
            <w:sz w:val="28"/>
            <w:rPrChange w:id="5" w:author="邹曼利(Manli Zou)" w:date="2018-08-11T10:43:00Z">
              <w:rPr>
                <w:rFonts w:hint="eastAsia"/>
                <w:sz w:val="24"/>
              </w:rPr>
            </w:rPrChange>
          </w:rPr>
          <w:t>M</w:t>
        </w:r>
        <w:r w:rsidRPr="00882A41">
          <w:rPr>
            <w:b/>
            <w:sz w:val="28"/>
            <w:rPrChange w:id="6" w:author="邹曼利(Manli Zou)" w:date="2018-08-11T10:43:00Z">
              <w:rPr>
                <w:sz w:val="24"/>
              </w:rPr>
            </w:rPrChange>
          </w:rPr>
          <w:t>ethodology:</w:t>
        </w:r>
      </w:ins>
      <w:ins w:id="7" w:author="邹曼利(Manli Zou)" w:date="2018-08-11T10:46:00Z">
        <w:r>
          <w:rPr>
            <w:b/>
            <w:sz w:val="28"/>
          </w:rPr>
          <w:t xml:space="preserve"> </w:t>
        </w:r>
        <w:r w:rsidRPr="00882A41">
          <w:rPr>
            <w:sz w:val="24"/>
            <w:rPrChange w:id="8" w:author="邹曼利(Manli Zou)" w:date="2018-08-11T10:48:00Z">
              <w:rPr>
                <w:b/>
                <w:sz w:val="28"/>
              </w:rPr>
            </w:rPrChange>
          </w:rPr>
          <w:t xml:space="preserve">CCA, spearman </w:t>
        </w:r>
      </w:ins>
      <w:ins w:id="9" w:author="邹曼利(Manli Zou)" w:date="2018-08-11T10:47:00Z">
        <w:r w:rsidRPr="00882A41">
          <w:rPr>
            <w:sz w:val="24"/>
            <w:rPrChange w:id="10" w:author="邹曼利(Manli Zou)" w:date="2018-08-11T10:48:00Z">
              <w:rPr>
                <w:b/>
                <w:sz w:val="28"/>
              </w:rPr>
            </w:rPrChange>
          </w:rPr>
          <w:t>correlation, Random forest model,</w:t>
        </w:r>
      </w:ins>
      <w:ins w:id="11" w:author="邹曼利(Manli Zou)" w:date="2018-08-11T10:48:00Z">
        <w:r>
          <w:rPr>
            <w:sz w:val="24"/>
          </w:rPr>
          <w:t xml:space="preserve"> </w:t>
        </w:r>
      </w:ins>
      <w:ins w:id="12" w:author="邹曼利(Manli Zou)" w:date="2018-08-11T10:47:00Z">
        <w:r w:rsidRPr="00882A41">
          <w:rPr>
            <w:sz w:val="24"/>
            <w:rPrChange w:id="13" w:author="邹曼利(Manli Zou)" w:date="2018-08-11T10:48:00Z">
              <w:rPr>
                <w:b/>
                <w:sz w:val="28"/>
              </w:rPr>
            </w:rPrChange>
          </w:rPr>
          <w:t xml:space="preserve">Wilcoxon </w:t>
        </w:r>
      </w:ins>
      <w:ins w:id="14" w:author="邹曼利(Manli Zou)" w:date="2018-08-11T10:48:00Z">
        <w:r w:rsidRPr="00882A41">
          <w:rPr>
            <w:sz w:val="24"/>
            <w:rPrChange w:id="15" w:author="邹曼利(Manli Zou)" w:date="2018-08-11T10:48:00Z">
              <w:rPr>
                <w:b/>
                <w:sz w:val="28"/>
              </w:rPr>
            </w:rPrChange>
          </w:rPr>
          <w:t>rank-</w:t>
        </w:r>
      </w:ins>
      <w:ins w:id="16" w:author="邹曼利(Manli Zou)" w:date="2018-08-11T10:47:00Z">
        <w:r w:rsidRPr="00882A41">
          <w:rPr>
            <w:sz w:val="24"/>
            <w:rPrChange w:id="17" w:author="邹曼利(Manli Zou)" w:date="2018-08-11T10:48:00Z">
              <w:rPr>
                <w:b/>
                <w:sz w:val="28"/>
              </w:rPr>
            </w:rPrChange>
          </w:rPr>
          <w:t>sum test</w:t>
        </w:r>
      </w:ins>
      <w:ins w:id="18" w:author="邹曼利(Manli Zou)" w:date="2018-08-11T10:48:00Z">
        <w:r>
          <w:rPr>
            <w:sz w:val="24"/>
          </w:rPr>
          <w:t xml:space="preserve"> etc.</w:t>
        </w:r>
      </w:ins>
    </w:p>
    <w:p w14:paraId="1A05599D" w14:textId="0431C7F0" w:rsidR="001D056E" w:rsidRPr="00D90189" w:rsidRDefault="001D056E">
      <w:pPr>
        <w:rPr>
          <w:sz w:val="24"/>
        </w:rPr>
      </w:pPr>
      <w:r>
        <w:rPr>
          <w:b/>
          <w:sz w:val="28"/>
        </w:rPr>
        <w:t>Data collection</w:t>
      </w:r>
      <w:r w:rsidR="00F7009D">
        <w:rPr>
          <w:b/>
          <w:sz w:val="28"/>
        </w:rPr>
        <w:t xml:space="preserve">: </w:t>
      </w:r>
      <w:r w:rsidR="00D90189">
        <w:rPr>
          <w:sz w:val="24"/>
        </w:rPr>
        <w:t>P</w:t>
      </w:r>
      <w:r w:rsidR="00F7009D" w:rsidRPr="00D90189">
        <w:rPr>
          <w:sz w:val="24"/>
        </w:rPr>
        <w:t xml:space="preserve">atients were </w:t>
      </w:r>
      <w:r w:rsidR="00002792" w:rsidRPr="00D90189">
        <w:rPr>
          <w:sz w:val="24"/>
        </w:rPr>
        <w:t xml:space="preserve">diagnosed at Peking Union Medical College Hospital on the basis of the 2010 American College of Rheumatology and EULAR classification criteria. Healthy controls </w:t>
      </w:r>
      <w:r w:rsidR="00D90189">
        <w:rPr>
          <w:sz w:val="24"/>
        </w:rPr>
        <w:t xml:space="preserve">were those who </w:t>
      </w:r>
      <w:r w:rsidR="00002792" w:rsidRPr="00D90189">
        <w:rPr>
          <w:sz w:val="24"/>
        </w:rPr>
        <w:t xml:space="preserve">meet </w:t>
      </w:r>
      <w:r w:rsidR="00D90189">
        <w:rPr>
          <w:sz w:val="24"/>
        </w:rPr>
        <w:t xml:space="preserve">the </w:t>
      </w:r>
      <w:r w:rsidR="00002792" w:rsidRPr="00D90189">
        <w:rPr>
          <w:sz w:val="24"/>
        </w:rPr>
        <w:t xml:space="preserve">healthy criteria. </w:t>
      </w:r>
    </w:p>
    <w:p w14:paraId="5ECEF3AC" w14:textId="2B880553" w:rsidR="00002792" w:rsidRPr="00D90189" w:rsidRDefault="00002792">
      <w:pPr>
        <w:rPr>
          <w:sz w:val="24"/>
        </w:rPr>
      </w:pPr>
      <w:r w:rsidRPr="00D90189">
        <w:rPr>
          <w:rFonts w:hint="eastAsia"/>
          <w:sz w:val="24"/>
        </w:rPr>
        <w:t>O</w:t>
      </w:r>
      <w:r w:rsidRPr="00D90189">
        <w:rPr>
          <w:sz w:val="24"/>
        </w:rPr>
        <w:t>ral samples include</w:t>
      </w:r>
      <w:r w:rsidR="00D90189">
        <w:rPr>
          <w:sz w:val="24"/>
        </w:rPr>
        <w:t>d</w:t>
      </w:r>
      <w:r w:rsidRPr="00D90189">
        <w:rPr>
          <w:sz w:val="24"/>
        </w:rPr>
        <w:t xml:space="preserve"> dental plaques and saliva.</w:t>
      </w:r>
    </w:p>
    <w:p w14:paraId="2C8B814F" w14:textId="01767CD8" w:rsidR="00002792" w:rsidRPr="00882A41" w:rsidRDefault="00002792">
      <w:pPr>
        <w:rPr>
          <w:b/>
          <w:sz w:val="28"/>
          <w:rPrChange w:id="19" w:author="邹曼利(Manli Zou)" w:date="2018-08-11T10:41:00Z">
            <w:rPr>
              <w:b/>
              <w:sz w:val="28"/>
            </w:rPr>
          </w:rPrChange>
        </w:rPr>
      </w:pPr>
      <w:r w:rsidRPr="00882A41">
        <w:rPr>
          <w:rFonts w:hint="eastAsia"/>
          <w:b/>
          <w:color w:val="8EAADB" w:themeColor="accent1" w:themeTint="99"/>
          <w:sz w:val="28"/>
          <w:rPrChange w:id="20" w:author="邹曼利(Manli Zou)" w:date="2018-08-11T10:41:00Z">
            <w:rPr>
              <w:rFonts w:hint="eastAsia"/>
              <w:b/>
              <w:sz w:val="28"/>
            </w:rPr>
          </w:rPrChange>
        </w:rPr>
        <w:t>M</w:t>
      </w:r>
      <w:r w:rsidRPr="00882A41">
        <w:rPr>
          <w:b/>
          <w:color w:val="8EAADB" w:themeColor="accent1" w:themeTint="99"/>
          <w:sz w:val="28"/>
          <w:rPrChange w:id="21" w:author="邹曼利(Manli Zou)" w:date="2018-08-11T10:41:00Z">
            <w:rPr>
              <w:b/>
              <w:sz w:val="28"/>
            </w:rPr>
          </w:rPrChange>
        </w:rPr>
        <w:t xml:space="preserve">etagenomic sequencing: </w:t>
      </w:r>
      <w:r w:rsidRPr="00882A41">
        <w:rPr>
          <w:color w:val="8EAADB" w:themeColor="accent1" w:themeTint="99"/>
          <w:sz w:val="24"/>
          <w:rPrChange w:id="22" w:author="邹曼利(Manli Zou)" w:date="2018-08-11T10:41:00Z">
            <w:rPr>
              <w:sz w:val="24"/>
            </w:rPr>
          </w:rPrChange>
        </w:rPr>
        <w:t>paired-end metagenomic sequencing was done on the Illumina platfor</w:t>
      </w:r>
      <w:r w:rsidR="0033367B" w:rsidRPr="00882A41">
        <w:rPr>
          <w:color w:val="8EAADB" w:themeColor="accent1" w:themeTint="99"/>
          <w:sz w:val="24"/>
          <w:rPrChange w:id="23" w:author="邹曼利(Manli Zou)" w:date="2018-08-11T10:41:00Z">
            <w:rPr>
              <w:sz w:val="24"/>
            </w:rPr>
          </w:rPrChange>
        </w:rPr>
        <w:t>m</w:t>
      </w:r>
      <w:r w:rsidRPr="00882A41">
        <w:rPr>
          <w:b/>
          <w:color w:val="8EAADB" w:themeColor="accent1" w:themeTint="99"/>
          <w:sz w:val="28"/>
          <w:rPrChange w:id="24" w:author="邹曼利(Manli Zou)" w:date="2018-08-11T10:41:00Z">
            <w:rPr>
              <w:b/>
              <w:sz w:val="28"/>
            </w:rPr>
          </w:rPrChange>
        </w:rPr>
        <w:t>.</w:t>
      </w:r>
      <w:ins w:id="25" w:author="邹曼利(Manli Zou)" w:date="2018-08-11T10:41:00Z">
        <w:r w:rsidR="00882A41">
          <w:rPr>
            <w:b/>
            <w:color w:val="8EAADB" w:themeColor="accent1" w:themeTint="99"/>
            <w:sz w:val="28"/>
          </w:rPr>
          <w:t xml:space="preserve"> (2015)</w:t>
        </w:r>
      </w:ins>
      <w:del w:id="26" w:author="邹曼利(Manli Zou)" w:date="2018-08-10T21:43:00Z">
        <w:r w:rsidRPr="00882A41" w:rsidDel="0033367B">
          <w:rPr>
            <w:b/>
            <w:sz w:val="28"/>
            <w:rPrChange w:id="27" w:author="邹曼利(Manli Zou)" w:date="2018-08-11T10:41:00Z">
              <w:rPr>
                <w:b/>
                <w:sz w:val="28"/>
              </w:rPr>
            </w:rPrChange>
          </w:rPr>
          <w:delText xml:space="preserve"> </w:delText>
        </w:r>
      </w:del>
    </w:p>
    <w:p w14:paraId="06CFAA18" w14:textId="06B9D235" w:rsidR="0033367B" w:rsidRPr="0033367B" w:rsidRDefault="0033367B">
      <w:pPr>
        <w:rPr>
          <w:sz w:val="24"/>
        </w:rPr>
      </w:pPr>
      <w:r>
        <w:rPr>
          <w:rFonts w:hint="eastAsia"/>
          <w:b/>
          <w:sz w:val="28"/>
        </w:rPr>
        <w:t>M</w:t>
      </w:r>
      <w:r>
        <w:rPr>
          <w:b/>
          <w:sz w:val="28"/>
        </w:rPr>
        <w:t xml:space="preserve">etagenomic sequencing: </w:t>
      </w:r>
      <w:r w:rsidRPr="0033367B">
        <w:rPr>
          <w:sz w:val="24"/>
        </w:rPr>
        <w:t xml:space="preserve">paired-end metagenomic sequencing </w:t>
      </w:r>
      <w:r>
        <w:rPr>
          <w:sz w:val="24"/>
        </w:rPr>
        <w:t xml:space="preserve">was done on </w:t>
      </w:r>
      <w:r w:rsidRPr="0033367B">
        <w:rPr>
          <w:sz w:val="24"/>
        </w:rPr>
        <w:t>BGISeq</w:t>
      </w:r>
      <w:r>
        <w:rPr>
          <w:sz w:val="24"/>
        </w:rPr>
        <w:t>-</w:t>
      </w:r>
      <w:r w:rsidRPr="0033367B">
        <w:rPr>
          <w:sz w:val="24"/>
        </w:rPr>
        <w:t>500</w:t>
      </w:r>
      <w:r>
        <w:rPr>
          <w:sz w:val="24"/>
        </w:rPr>
        <w:t>.</w:t>
      </w:r>
      <w:ins w:id="28" w:author="邹曼利(Manli Zou)" w:date="2018-08-11T10:41:00Z">
        <w:r w:rsidR="00882A41">
          <w:rPr>
            <w:sz w:val="24"/>
          </w:rPr>
          <w:t xml:space="preserve"> (2017)</w:t>
        </w:r>
      </w:ins>
    </w:p>
    <w:p w14:paraId="523784D2" w14:textId="70560223" w:rsidR="00D8228C" w:rsidRDefault="005F6925">
      <w:pPr>
        <w:rPr>
          <w:ins w:id="29" w:author="邹曼利(Manli Zou)" w:date="2018-08-11T10:44:00Z"/>
          <w:sz w:val="24"/>
        </w:rPr>
      </w:pPr>
      <w:ins w:id="30" w:author="邹曼利(Manli Zou)" w:date="2018-08-11T10:51:00Z">
        <w:r>
          <w:rPr>
            <w:b/>
            <w:sz w:val="28"/>
          </w:rPr>
          <w:lastRenderedPageBreak/>
          <w:t xml:space="preserve">How to get </w:t>
        </w:r>
      </w:ins>
      <w:proofErr w:type="spellStart"/>
      <w:ins w:id="31" w:author="邹曼利(Manli Zou)" w:date="2018-08-11T10:52:00Z">
        <w:r>
          <w:rPr>
            <w:b/>
            <w:sz w:val="28"/>
          </w:rPr>
          <w:t>mOTU</w:t>
        </w:r>
      </w:ins>
      <w:proofErr w:type="spellEnd"/>
      <w:ins w:id="32" w:author="邹曼利(Manli Zou)" w:date="2018-08-11T10:51:00Z">
        <w:r>
          <w:rPr>
            <w:b/>
            <w:sz w:val="28"/>
          </w:rPr>
          <w:t xml:space="preserve"> </w:t>
        </w:r>
      </w:ins>
      <w:del w:id="33" w:author="邹曼利(Manli Zou)" w:date="2018-08-11T10:51:00Z">
        <w:r w:rsidR="001D056E" w:rsidDel="005F6925">
          <w:rPr>
            <w:rFonts w:hint="eastAsia"/>
            <w:b/>
            <w:sz w:val="28"/>
          </w:rPr>
          <w:delText>D</w:delText>
        </w:r>
        <w:r w:rsidR="001D056E" w:rsidDel="005F6925">
          <w:rPr>
            <w:b/>
            <w:sz w:val="28"/>
          </w:rPr>
          <w:delText>ata measurement</w:delText>
        </w:r>
      </w:del>
      <w:ins w:id="34" w:author="邹曼利(Manli Zou)" w:date="2018-08-11T10:51:00Z">
        <w:r>
          <w:rPr>
            <w:b/>
            <w:sz w:val="28"/>
          </w:rPr>
          <w:t>profile</w:t>
        </w:r>
      </w:ins>
      <w:r w:rsidR="001D056E">
        <w:rPr>
          <w:b/>
          <w:sz w:val="28"/>
        </w:rPr>
        <w:t xml:space="preserve">: </w:t>
      </w:r>
      <w:r w:rsidR="001D056E" w:rsidRPr="00D90189">
        <w:rPr>
          <w:sz w:val="24"/>
        </w:rPr>
        <w:t xml:space="preserve">After </w:t>
      </w:r>
      <w:ins w:id="35" w:author="邹曼利(Manli Zou)" w:date="2018-08-11T10:52:00Z">
        <w:r>
          <w:rPr>
            <w:sz w:val="24"/>
          </w:rPr>
          <w:t xml:space="preserve">regular </w:t>
        </w:r>
      </w:ins>
      <w:del w:id="36" w:author="邹曼利(Manli Zou)" w:date="2018-08-11T10:42:00Z">
        <w:r w:rsidR="001D056E" w:rsidRPr="00D90189" w:rsidDel="00882A41">
          <w:rPr>
            <w:sz w:val="24"/>
          </w:rPr>
          <w:delText xml:space="preserve">regular </w:delText>
        </w:r>
      </w:del>
      <w:r w:rsidR="001D056E" w:rsidRPr="00D90189">
        <w:rPr>
          <w:sz w:val="24"/>
        </w:rPr>
        <w:t>quality control (trim reads</w:t>
      </w:r>
      <w:r w:rsidR="00D90189">
        <w:rPr>
          <w:sz w:val="24"/>
        </w:rPr>
        <w:t xml:space="preserve"> of low quality and</w:t>
      </w:r>
      <w:r w:rsidR="001D056E" w:rsidRPr="00D90189">
        <w:rPr>
          <w:sz w:val="24"/>
        </w:rPr>
        <w:t xml:space="preserve"> remove host reads), </w:t>
      </w:r>
      <w:ins w:id="37" w:author="邹曼利(Manli Zou)" w:date="2018-08-11T10:42:00Z">
        <w:r w:rsidR="00882A41">
          <w:rPr>
            <w:sz w:val="24"/>
          </w:rPr>
          <w:t xml:space="preserve">then </w:t>
        </w:r>
      </w:ins>
      <w:ins w:id="38" w:author="邹曼利(Manli Zou)" w:date="2018-08-11T10:52:00Z">
        <w:r>
          <w:rPr>
            <w:sz w:val="24"/>
          </w:rPr>
          <w:t>processing the clean reads with</w:t>
        </w:r>
      </w:ins>
      <w:del w:id="39" w:author="邹曼利(Manli Zou)" w:date="2018-08-11T10:52:00Z">
        <w:r w:rsidR="001D056E" w:rsidRPr="00D90189" w:rsidDel="005F6925">
          <w:rPr>
            <w:sz w:val="24"/>
          </w:rPr>
          <w:delText>using</w:delText>
        </w:r>
      </w:del>
      <w:r w:rsidR="001D056E" w:rsidRPr="00D90189">
        <w:rPr>
          <w:sz w:val="24"/>
        </w:rPr>
        <w:t xml:space="preserve"> mOTU2</w:t>
      </w:r>
      <w:ins w:id="40" w:author="邹曼利(Manli Zou)" w:date="2018-08-11T10:55:00Z">
        <w:r>
          <w:rPr>
            <w:sz w:val="24"/>
          </w:rPr>
          <w:t xml:space="preserve"> </w:t>
        </w:r>
      </w:ins>
      <w:ins w:id="41" w:author="邹曼利(Manli Zou)" w:date="2018-08-11T10:51:00Z">
        <w:r>
          <w:rPr>
            <w:sz w:val="24"/>
          </w:rPr>
          <w:t>(a software)</w:t>
        </w:r>
      </w:ins>
      <w:r w:rsidR="001D056E" w:rsidRPr="00D90189">
        <w:rPr>
          <w:sz w:val="24"/>
        </w:rPr>
        <w:t xml:space="preserve"> </w:t>
      </w:r>
      <w:r w:rsidR="001D056E" w:rsidRPr="00D90189">
        <w:rPr>
          <w:rFonts w:hint="eastAsia"/>
          <w:sz w:val="24"/>
        </w:rPr>
        <w:t>t</w:t>
      </w:r>
      <w:r w:rsidR="001D056E" w:rsidRPr="00D90189">
        <w:rPr>
          <w:sz w:val="24"/>
        </w:rPr>
        <w:t xml:space="preserve">o get </w:t>
      </w:r>
      <w:proofErr w:type="spellStart"/>
      <w:r w:rsidR="001D056E" w:rsidRPr="00D90189">
        <w:rPr>
          <w:sz w:val="24"/>
        </w:rPr>
        <w:t>mOTU</w:t>
      </w:r>
      <w:proofErr w:type="spellEnd"/>
      <w:r w:rsidR="001D056E" w:rsidRPr="00D90189">
        <w:rPr>
          <w:sz w:val="24"/>
        </w:rPr>
        <w:t xml:space="preserve"> profile</w:t>
      </w:r>
      <w:r w:rsidR="001D056E" w:rsidRPr="00D90189">
        <w:rPr>
          <w:rFonts w:hint="eastAsia"/>
          <w:sz w:val="24"/>
        </w:rPr>
        <w:t>.</w:t>
      </w:r>
    </w:p>
    <w:p w14:paraId="1255F2D2" w14:textId="06510D01" w:rsidR="00882A41" w:rsidRPr="005F6925" w:rsidRDefault="00882A41">
      <w:pPr>
        <w:rPr>
          <w:ins w:id="42" w:author="邹曼利(Manli Zou)" w:date="2018-08-11T10:44:00Z"/>
          <w:sz w:val="24"/>
          <w:rPrChange w:id="43" w:author="邹曼利(Manli Zou)" w:date="2018-08-11T10:51:00Z">
            <w:rPr>
              <w:ins w:id="44" w:author="邹曼利(Manli Zou)" w:date="2018-08-11T10:44:00Z"/>
              <w:sz w:val="24"/>
            </w:rPr>
          </w:rPrChange>
        </w:rPr>
      </w:pPr>
    </w:p>
    <w:p w14:paraId="5D6BE130" w14:textId="77777777" w:rsidR="005F6925" w:rsidRDefault="00882A41">
      <w:pPr>
        <w:rPr>
          <w:ins w:id="45" w:author="邹曼利(Manli Zou)" w:date="2018-08-11T10:50:00Z"/>
          <w:sz w:val="24"/>
        </w:rPr>
      </w:pPr>
      <w:ins w:id="46" w:author="邹曼利(Manli Zou)" w:date="2018-08-11T10:44:00Z">
        <w:r w:rsidRPr="00882A41">
          <w:rPr>
            <w:rFonts w:hint="eastAsia"/>
            <w:b/>
            <w:color w:val="FF0000"/>
            <w:sz w:val="28"/>
            <w:rPrChange w:id="47" w:author="邹曼利(Manli Zou)" w:date="2018-08-11T10:48:00Z">
              <w:rPr>
                <w:rFonts w:hint="eastAsia"/>
                <w:sz w:val="24"/>
              </w:rPr>
            </w:rPrChange>
          </w:rPr>
          <w:t>N</w:t>
        </w:r>
        <w:r w:rsidRPr="00882A41">
          <w:rPr>
            <w:b/>
            <w:color w:val="FF0000"/>
            <w:sz w:val="28"/>
            <w:rPrChange w:id="48" w:author="邹曼利(Manli Zou)" w:date="2018-08-11T10:48:00Z">
              <w:rPr>
                <w:sz w:val="24"/>
              </w:rPr>
            </w:rPrChange>
          </w:rPr>
          <w:t>otes</w:t>
        </w:r>
        <w:r>
          <w:rPr>
            <w:sz w:val="24"/>
          </w:rPr>
          <w:t xml:space="preserve">: </w:t>
        </w:r>
      </w:ins>
    </w:p>
    <w:p w14:paraId="6E6C8101" w14:textId="2B04C067" w:rsidR="00882A41" w:rsidRDefault="005F6925">
      <w:pPr>
        <w:rPr>
          <w:ins w:id="49" w:author="邹曼利(Manli Zou)" w:date="2018-08-11T10:50:00Z"/>
          <w:sz w:val="24"/>
        </w:rPr>
      </w:pPr>
      <w:ins w:id="50" w:author="邹曼利(Manli Zou)" w:date="2018-08-11T10:50:00Z">
        <w:r>
          <w:rPr>
            <w:sz w:val="24"/>
          </w:rPr>
          <w:t xml:space="preserve">1, </w:t>
        </w:r>
      </w:ins>
      <w:ins w:id="51" w:author="邹曼利(Manli Zou)" w:date="2018-08-11T10:44:00Z">
        <w:r w:rsidR="00882A41">
          <w:rPr>
            <w:sz w:val="24"/>
          </w:rPr>
          <w:t xml:space="preserve">we re-sequenced 293 samples </w:t>
        </w:r>
      </w:ins>
      <w:ins w:id="52" w:author="邹曼利(Manli Zou)" w:date="2018-08-11T10:49:00Z">
        <w:r w:rsidR="00882A41">
          <w:rPr>
            <w:sz w:val="24"/>
          </w:rPr>
          <w:t xml:space="preserve">which were used in the study </w:t>
        </w:r>
      </w:ins>
      <w:ins w:id="53" w:author="邹曼利(Manli Zou)" w:date="2018-08-11T10:45:00Z">
        <w:r w:rsidR="00882A41">
          <w:rPr>
            <w:sz w:val="24"/>
          </w:rPr>
          <w:t>using BGISeq-500</w:t>
        </w:r>
      </w:ins>
      <w:ins w:id="54" w:author="邹曼利(Manli Zou)" w:date="2018-08-11T10:49:00Z">
        <w:r w:rsidR="00882A41">
          <w:rPr>
            <w:sz w:val="24"/>
          </w:rPr>
          <w:t xml:space="preserve"> instead of Illu</w:t>
        </w:r>
      </w:ins>
      <w:ins w:id="55" w:author="邹曼利(Manli Zou)" w:date="2018-08-11T10:50:00Z">
        <w:r w:rsidR="00882A41">
          <w:rPr>
            <w:sz w:val="24"/>
          </w:rPr>
          <w:t>mina</w:t>
        </w:r>
      </w:ins>
      <w:ins w:id="56" w:author="邹曼利(Manli Zou)" w:date="2018-08-11T10:53:00Z">
        <w:r>
          <w:rPr>
            <w:sz w:val="24"/>
          </w:rPr>
          <w:t xml:space="preserve">. </w:t>
        </w:r>
      </w:ins>
      <w:bookmarkStart w:id="57" w:name="_GoBack"/>
      <w:bookmarkEnd w:id="57"/>
    </w:p>
    <w:p w14:paraId="1F1B161F" w14:textId="28D3A7D6" w:rsidR="005F6925" w:rsidRDefault="005F6925">
      <w:pPr>
        <w:rPr>
          <w:ins w:id="58" w:author="邹曼利(Manli Zou)" w:date="2018-08-11T10:50:00Z"/>
          <w:rFonts w:hint="eastAsia"/>
          <w:sz w:val="24"/>
        </w:rPr>
      </w:pPr>
    </w:p>
    <w:p w14:paraId="51CC8DD4" w14:textId="77777777" w:rsidR="00882A41" w:rsidRDefault="00882A41">
      <w:pPr>
        <w:rPr>
          <w:ins w:id="59" w:author="邹曼利(Manli Zou)" w:date="2018-08-11T10:45:00Z"/>
          <w:rFonts w:hint="eastAsia"/>
          <w:sz w:val="24"/>
        </w:rPr>
      </w:pPr>
    </w:p>
    <w:p w14:paraId="694F25C2" w14:textId="1C6860C4" w:rsidR="00882A41" w:rsidRPr="00882A41" w:rsidRDefault="00882A41">
      <w:pPr>
        <w:rPr>
          <w:ins w:id="60" w:author="邹曼利(Manli Zou)" w:date="2018-08-11T10:45:00Z"/>
          <w:sz w:val="24"/>
          <w:rPrChange w:id="61" w:author="邹曼利(Manli Zou)" w:date="2018-08-11T10:45:00Z">
            <w:rPr>
              <w:ins w:id="62" w:author="邹曼利(Manli Zou)" w:date="2018-08-11T10:45:00Z"/>
              <w:sz w:val="24"/>
            </w:rPr>
          </w:rPrChange>
        </w:rPr>
      </w:pPr>
    </w:p>
    <w:p w14:paraId="6B54F825" w14:textId="77777777" w:rsidR="00882A41" w:rsidRPr="00D90189" w:rsidRDefault="00882A41">
      <w:pPr>
        <w:rPr>
          <w:rFonts w:hint="eastAsia"/>
          <w:sz w:val="24"/>
        </w:rPr>
      </w:pPr>
    </w:p>
    <w:sectPr w:rsidR="00882A41" w:rsidRPr="00D9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邹曼利(Manli Zou)">
    <w15:presenceInfo w15:providerId="AD" w15:userId="S-1-5-21-1757568946-3371157326-2899923547-18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9"/>
    <w:rsid w:val="00002792"/>
    <w:rsid w:val="000630D8"/>
    <w:rsid w:val="001339E4"/>
    <w:rsid w:val="001D056E"/>
    <w:rsid w:val="001F6FBD"/>
    <w:rsid w:val="002D44FC"/>
    <w:rsid w:val="0033367B"/>
    <w:rsid w:val="00442BCD"/>
    <w:rsid w:val="005F6925"/>
    <w:rsid w:val="00681B29"/>
    <w:rsid w:val="007931BA"/>
    <w:rsid w:val="00857B82"/>
    <w:rsid w:val="00882A41"/>
    <w:rsid w:val="00B064C7"/>
    <w:rsid w:val="00D8228C"/>
    <w:rsid w:val="00D90189"/>
    <w:rsid w:val="00DD6D18"/>
    <w:rsid w:val="00F7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2A4F"/>
  <w15:chartTrackingRefBased/>
  <w15:docId w15:val="{D4B237EB-83D8-4463-B9C7-56C34792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228C"/>
    <w:pPr>
      <w:widowControl w:val="0"/>
      <w:autoSpaceDE w:val="0"/>
      <w:autoSpaceDN w:val="0"/>
      <w:adjustRightInd w:val="0"/>
    </w:pPr>
    <w:rPr>
      <w:rFonts w:ascii="Trade Gothic LT Std" w:eastAsia="Trade Gothic LT Std" w:cs="Trade Gothic LT St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D9746-1449-45ED-ACD3-F0F5E99E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邹曼利(Manli Zou)</dc:creator>
  <cp:keywords/>
  <dc:description/>
  <cp:lastModifiedBy>邹曼利(Manli Zou)</cp:lastModifiedBy>
  <cp:revision>48</cp:revision>
  <dcterms:created xsi:type="dcterms:W3CDTF">2018-08-10T00:51:00Z</dcterms:created>
  <dcterms:modified xsi:type="dcterms:W3CDTF">2018-08-11T02:57:00Z</dcterms:modified>
</cp:coreProperties>
</file>